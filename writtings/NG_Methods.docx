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commentRangeStart w:id="0"/>
      <w:commentRangeStart w:id="1"/>
      <w:r>
        <w:rPr/>
        <w:t>Methodology</w:t>
      </w:r>
      <w:r>
        <w:rPr/>
      </w:r>
      <w:commentRangeEnd w:id="1"/>
      <w:r>
        <w:commentReference w:id="1"/>
      </w:r>
      <w:r>
        <w:rPr/>
      </w:r>
      <w:commentRangeEnd w:id="0"/>
      <w:r>
        <w:commentReference w:id="0"/>
      </w:r>
      <w:r>
        <w:rPr/>
        <w:t>:</w:t>
      </w:r>
    </w:p>
    <w:p>
      <w:pPr>
        <w:pStyle w:val="Normal"/>
        <w:rPr/>
      </w:pPr>
      <w:r>
        <w:rPr/>
      </w:r>
    </w:p>
    <w:p>
      <w:pPr>
        <w:pStyle w:val="Normal"/>
        <w:rPr/>
      </w:pPr>
      <w:r>
        <w:rPr>
          <w:b/>
          <w:bCs/>
        </w:rPr>
        <w:t>Field site:</w:t>
      </w:r>
      <w:r>
        <w:rPr/>
        <w:t xml:space="preserve"> This study was conducted this in the Western Ghats, Kadumane (12.8639 – 12.9389 N and 75.6361 – 75.6833 E), Karnataka, India. This is a mid elevation forest ranging from 900 to 1100 meters above sea level and receives more than 5000 mm of rainfall annually. More than 4700 flowering plants have been recorded from the region. The forest was logged for timber until 1996 and firewood collection still persists in the landscape. This is a human-modified landscape of tea, forest fragments and small human settlements.</w:t>
      </w:r>
    </w:p>
    <w:p>
      <w:pPr>
        <w:pStyle w:val="Normal"/>
        <w:rPr/>
      </w:pPr>
      <w:r>
        <w:rPr/>
      </w:r>
    </w:p>
    <w:p>
      <w:pPr>
        <w:pStyle w:val="Normal"/>
        <w:rPr/>
      </w:pPr>
      <w:r>
        <w:rPr>
          <w:b/>
          <w:bCs/>
        </w:rPr>
        <w:t xml:space="preserve">Experimental design: </w:t>
      </w:r>
      <w:r>
        <w:rPr/>
        <w:t>This study was done on</w:t>
      </w:r>
      <w:r>
        <w:rPr>
          <w:lang w:val="en-GB"/>
        </w:rPr>
        <w:t xml:space="preserve"> seedlings of 16 woody plant species (Table 1). Species were chosen according to: (1) availability and germination of sufficient seeds, (2) sufficient degree of seedling shade-tolerance for regeneration in the understory. Each species’ sapling was planted in pairwise combination of control and drought at 13 different locations. The rain-sheltered layers without compromising for light availability was chosen to simulate the drought treatment. This set up is set up both in the forest interior and edge. Monthly censuses were done to track the soil moisture, seedling growth and survival. </w:t>
      </w:r>
    </w:p>
    <w:p>
      <w:pPr>
        <w:pStyle w:val="Normal"/>
        <w:rPr>
          <w:lang w:val="en-GB"/>
        </w:rPr>
      </w:pPr>
      <w:r>
        <w:rPr>
          <w:lang w:val="en-GB"/>
        </w:rPr>
      </w:r>
    </w:p>
    <w:p>
      <w:pPr>
        <w:pStyle w:val="Normal"/>
        <w:rPr>
          <w:b/>
          <w:bCs/>
        </w:rPr>
      </w:pPr>
      <w:r>
        <w:rPr>
          <w:b/>
          <w:bCs/>
          <w:lang w:val="en-GB"/>
        </w:rPr>
        <w:t xml:space="preserve">Trait collection: </w:t>
      </w:r>
      <w:r>
        <w:rPr>
          <w:lang w:val="en-GB"/>
        </w:rPr>
        <w:t xml:space="preserve">After the end of experiment, </w:t>
      </w:r>
      <w:del w:id="0" w:author="Reviewer" w:date="2024-02-13T09:10:00Z">
        <w:r>
          <w:rPr>
            <w:lang w:val="en-GB"/>
          </w:rPr>
          <w:delText xml:space="preserve">each specie’s </w:delText>
        </w:r>
      </w:del>
      <w:ins w:id="1" w:author="Reviewer" w:date="2024-02-13T09:10:00Z">
        <w:r>
          <w:rPr>
            <w:lang w:val="en-GB"/>
          </w:rPr>
          <w:t xml:space="preserve">all surviving </w:t>
        </w:r>
      </w:ins>
      <w:r>
        <w:rPr>
          <w:lang w:val="en-GB"/>
        </w:rPr>
        <w:t>sapling</w:t>
      </w:r>
      <w:ins w:id="2" w:author="Reviewer" w:date="2024-02-13T09:10:00Z">
        <w:r>
          <w:rPr>
            <w:lang w:val="en-GB"/>
          </w:rPr>
          <w:t>s</w:t>
        </w:r>
      </w:ins>
      <w:r>
        <w:rPr>
          <w:lang w:val="en-GB"/>
        </w:rPr>
        <w:t xml:space="preserve"> from </w:t>
      </w:r>
      <w:del w:id="3" w:author="Reviewer" w:date="2024-02-13T09:10:00Z">
        <w:r>
          <w:rPr>
            <w:lang w:val="en-GB"/>
          </w:rPr>
          <w:delText xml:space="preserve">both </w:delText>
        </w:r>
      </w:del>
      <w:r>
        <w:rPr>
          <w:lang w:val="en-GB"/>
        </w:rPr>
        <w:t xml:space="preserve">the forest edge and interior were harvested for </w:t>
      </w:r>
      <w:del w:id="4" w:author="Reviewer" w:date="2024-02-13T09:10:00Z">
        <w:r>
          <w:rPr>
            <w:lang w:val="en-GB"/>
          </w:rPr>
          <w:delText xml:space="preserve">the </w:delText>
        </w:r>
      </w:del>
      <w:r>
        <w:rPr>
          <w:lang w:val="en-GB"/>
        </w:rPr>
        <w:t xml:space="preserve">trait collection. </w:t>
      </w:r>
      <w:commentRangeStart w:id="2"/>
      <w:r>
        <w:rPr>
          <w:lang w:val="en-GB"/>
        </w:rPr>
        <w:t>Functional</w:t>
      </w:r>
      <w:r>
        <w:rPr>
          <w:lang w:val="en-GB"/>
        </w:rPr>
      </w:r>
      <w:commentRangeEnd w:id="2"/>
      <w:r>
        <w:commentReference w:id="2"/>
      </w:r>
      <w:r>
        <w:rPr>
          <w:lang w:val="en-GB"/>
        </w:rPr>
        <w:t xml:space="preserve"> traits such as Leaf Mass per unit Area (LMA), Leaf Dry Matter Content (LDMC), Stem Specific Density (SSD), Main Root Specific Density (MRSD), and Fine Root Specific Density (FRSD) were collected using standard protocol</w:t>
      </w:r>
      <w:ins w:id="5" w:author="Reviewer" w:date="2024-02-13T10:11:00Z">
        <w:r>
          <w:rPr>
            <w:lang w:val="en-GB"/>
          </w:rPr>
          <w:t>s</w:t>
        </w:r>
      </w:ins>
      <w:r>
        <w:rPr>
          <w:lang w:val="en-GB"/>
        </w:rPr>
        <w:t xml:space="preserve">. </w:t>
      </w:r>
    </w:p>
    <w:p>
      <w:pPr>
        <w:pStyle w:val="Normal"/>
        <w:rPr>
          <w:lang w:val="en-GB"/>
        </w:rPr>
      </w:pPr>
      <w:r>
        <w:rPr>
          <w:lang w:val="en-GB"/>
        </w:rPr>
      </w:r>
    </w:p>
    <w:p>
      <w:pPr>
        <w:pStyle w:val="Normal"/>
        <w:rPr>
          <w:b/>
          <w:bCs/>
        </w:rPr>
      </w:pPr>
      <w:commentRangeStart w:id="3"/>
      <w:r>
        <w:rPr>
          <w:b/>
          <w:bCs/>
          <w:lang w:val="en-GB"/>
        </w:rPr>
        <w:t>Biomass</w:t>
      </w:r>
      <w:r>
        <w:rPr>
          <w:b/>
          <w:bCs/>
          <w:lang w:val="en-GB"/>
        </w:rPr>
      </w:r>
      <w:commentRangeEnd w:id="3"/>
      <w:r>
        <w:commentReference w:id="3"/>
      </w:r>
      <w:r>
        <w:rPr>
          <w:b/>
          <w:bCs/>
          <w:lang w:val="en-GB"/>
        </w:rPr>
        <w:t xml:space="preserve"> collection: </w:t>
      </w:r>
      <w:r>
        <w:rPr>
          <w:lang w:val="en-GB"/>
        </w:rPr>
        <w:t xml:space="preserve">The harvested saplings were then cut in to root, stem and leaf components and oven dried for over 4 days at 70ºC in the hot air oven. These were then weighed to get total biomass, above ground biomass and below ground biomass. </w:t>
      </w:r>
    </w:p>
    <w:p>
      <w:pPr>
        <w:pStyle w:val="Normal"/>
        <w:rPr>
          <w:lang w:val="en-GB"/>
        </w:rPr>
      </w:pPr>
      <w:r>
        <w:rPr>
          <w:lang w:val="en-GB"/>
        </w:rPr>
      </w:r>
    </w:p>
    <w:p>
      <w:pPr>
        <w:pStyle w:val="Normal"/>
        <w:rPr>
          <w:b/>
          <w:bCs/>
          <w:lang w:val="en-GB"/>
        </w:rPr>
      </w:pPr>
      <w:r>
        <w:rPr>
          <w:b/>
          <w:bCs/>
          <w:lang w:val="en-GB"/>
        </w:rPr>
        <w:t xml:space="preserve">Statistical Analysis: </w:t>
      </w:r>
      <w:r>
        <w:rPr>
          <w:lang w:val="en-GB"/>
        </w:rPr>
        <w:t xml:space="preserve">Linear regression model was used to test soil moisture difference for paired treatments of control and drought in both the forest interior and forest edge. Principal Component analysis was done to reduce the traits space. To study if the traits explain seedling’s survival in paired treatments between forest edge and interior, generalised linear mixed effect models were used. </w:t>
      </w:r>
      <w:commentRangeStart w:id="4"/>
      <w:r>
        <w:rPr>
          <w:lang w:val="en-GB"/>
        </w:rPr>
        <w:t xml:space="preserve">Linear mixed models were used to test if seedling’s </w:t>
      </w:r>
      <w:commentRangeStart w:id="5"/>
      <w:r>
        <w:rPr>
          <w:lang w:val="en-GB"/>
        </w:rPr>
        <w:t xml:space="preserve">drought resistance </w:t>
      </w:r>
      <w:r>
        <w:rPr>
          <w:lang w:val="en-GB"/>
        </w:rPr>
      </w:r>
      <w:commentRangeEnd w:id="5"/>
      <w:r>
        <w:commentReference w:id="5"/>
      </w:r>
      <w:r>
        <w:rPr>
          <w:lang w:val="en-GB"/>
        </w:rPr>
        <w:t>in forest edge and interior can be explained by the functional traits. To test the biomass accumulation difference among paired treatments in both the forest edge and interior, liner mixed effect model was used.</w:t>
      </w:r>
      <w:commentRangeEnd w:id="4"/>
      <w:r>
        <w:commentReference w:id="4"/>
      </w:r>
      <w:r>
        <w:rPr>
          <w:lang w:val="en-GB"/>
        </w:rPr>
      </w:r>
    </w:p>
    <w:p>
      <w:pPr>
        <w:pStyle w:val="Normal"/>
        <w:rPr>
          <w:b/>
          <w:bCs/>
          <w:lang w:val="en-GB"/>
        </w:rPr>
      </w:pPr>
      <w:r>
        <w:rPr>
          <w:b/>
          <w:bCs/>
          <w:lang w:val="en-GB"/>
        </w:rPr>
      </w:r>
    </w:p>
    <w:p>
      <w:pPr>
        <w:pStyle w:val="Normal"/>
        <w:rPr>
          <w:b/>
          <w:bCs/>
          <w:lang w:val="en-GB"/>
        </w:rPr>
      </w:pPr>
      <w:r>
        <w:rPr>
          <w:b/>
          <w:bCs/>
          <w:lang w:val="en-GB"/>
        </w:rPr>
      </w:r>
      <w:r>
        <w:br w:type="page"/>
      </w:r>
    </w:p>
    <w:p>
      <w:pPr>
        <w:pStyle w:val="Normal"/>
        <w:spacing w:before="0" w:after="0"/>
        <w:rPr>
          <w:b/>
          <w:bCs/>
          <w:lang w:val="en-GB"/>
        </w:rPr>
      </w:pPr>
      <w:commentRangeStart w:id="6"/>
      <w:r>
        <w:rPr>
          <w:b/>
          <w:bCs/>
          <w:lang w:val="en-GB"/>
        </w:rPr>
        <w:t>Table</w:t>
      </w:r>
      <w:r>
        <w:rPr>
          <w:b/>
          <w:bCs/>
          <w:lang w:val="en-GB"/>
        </w:rPr>
      </w:r>
      <w:commentRangeEnd w:id="6"/>
      <w:r>
        <w:commentReference w:id="6"/>
      </w:r>
      <w:r>
        <w:rPr>
          <w:b/>
          <w:bCs/>
          <w:lang w:val="en-GB"/>
        </w:rPr>
        <w:t xml:space="preserve"> 1: </w:t>
      </w:r>
      <w:r>
        <w:rPr>
          <w:lang w:val="en-GB"/>
        </w:rPr>
        <w:t>Contains the common name, Scientific name and Family name of the saplings used in this study.</w:t>
      </w:r>
    </w:p>
    <w:p>
      <w:pPr>
        <w:pStyle w:val="Normal"/>
        <w:rPr>
          <w:b/>
          <w:bCs/>
          <w:lang w:val="en-GB"/>
        </w:rPr>
      </w:pPr>
      <w:r>
        <w:rPr>
          <w:b/>
          <w:bCs/>
          <w:lang w:val="en-GB"/>
        </w:rPr>
      </w:r>
    </w:p>
    <w:tbl>
      <w:tblPr>
        <w:tblW w:w="8860" w:type="dxa"/>
        <w:jc w:val="start"/>
        <w:tblInd w:w="0" w:type="dxa"/>
        <w:tblLayout w:type="fixed"/>
        <w:tblCellMar>
          <w:top w:w="0" w:type="dxa"/>
          <w:start w:w="30" w:type="dxa"/>
          <w:bottom w:w="0" w:type="dxa"/>
          <w:end w:w="30" w:type="dxa"/>
        </w:tblCellMar>
        <w:tblLook w:firstRow="0" w:noVBand="0" w:lastRow="0" w:firstColumn="0" w:lastColumn="0" w:noHBand="0" w:val="0000"/>
      </w:tblPr>
      <w:tblGrid>
        <w:gridCol w:w="637"/>
        <w:gridCol w:w="3108"/>
        <w:gridCol w:w="2806"/>
        <w:gridCol w:w="2308"/>
      </w:tblGrid>
      <w:tr>
        <w:trPr>
          <w:trHeight w:val="256" w:hRule="atLeast"/>
        </w:trPr>
        <w:tc>
          <w:tcPr>
            <w:tcW w:w="637" w:type="dxa"/>
            <w:tcBorders/>
            <w:vAlign w:val="bottom"/>
          </w:tcPr>
          <w:p>
            <w:pPr>
              <w:pStyle w:val="Normal"/>
              <w:rPr/>
            </w:pPr>
            <w:r>
              <w:rPr/>
              <w:t>S.No</w:t>
            </w:r>
          </w:p>
        </w:tc>
        <w:tc>
          <w:tcPr>
            <w:tcW w:w="3108" w:type="dxa"/>
            <w:tcBorders/>
            <w:vAlign w:val="bottom"/>
          </w:tcPr>
          <w:p>
            <w:pPr>
              <w:pStyle w:val="Normal"/>
              <w:rPr/>
            </w:pPr>
            <w:commentRangeStart w:id="7"/>
            <w:r>
              <w:rPr/>
              <w:t>Common</w:t>
            </w:r>
            <w:r>
              <w:rPr/>
            </w:r>
            <w:commentRangeEnd w:id="7"/>
            <w:r>
              <w:commentReference w:id="7"/>
            </w:r>
            <w:r>
              <w:rPr/>
              <w:t xml:space="preserve"> name</w:t>
            </w:r>
          </w:p>
        </w:tc>
        <w:tc>
          <w:tcPr>
            <w:tcW w:w="2806" w:type="dxa"/>
            <w:tcBorders/>
            <w:vAlign w:val="bottom"/>
          </w:tcPr>
          <w:p>
            <w:pPr>
              <w:pStyle w:val="Normal"/>
              <w:rPr/>
            </w:pPr>
            <w:r>
              <w:rPr/>
              <w:t>Scientific name</w:t>
            </w:r>
          </w:p>
        </w:tc>
        <w:tc>
          <w:tcPr>
            <w:tcW w:w="2308" w:type="dxa"/>
            <w:tcBorders/>
            <w:vAlign w:val="bottom"/>
          </w:tcPr>
          <w:p>
            <w:pPr>
              <w:pStyle w:val="Normal"/>
              <w:rPr/>
            </w:pPr>
            <w:r>
              <w:rPr/>
              <w:t>Family name</w:t>
            </w:r>
          </w:p>
        </w:tc>
      </w:tr>
      <w:tr>
        <w:trPr>
          <w:trHeight w:val="260" w:hRule="atLeast"/>
        </w:trPr>
        <w:tc>
          <w:tcPr>
            <w:tcW w:w="637" w:type="dxa"/>
            <w:tcBorders/>
            <w:vAlign w:val="bottom"/>
          </w:tcPr>
          <w:p>
            <w:pPr>
              <w:pStyle w:val="Normal"/>
              <w:jc w:val="end"/>
              <w:rPr/>
            </w:pPr>
            <w:r>
              <w:rPr/>
              <w:t>1</w:t>
            </w:r>
          </w:p>
        </w:tc>
        <w:tc>
          <w:tcPr>
            <w:tcW w:w="3108" w:type="dxa"/>
            <w:tcBorders/>
            <w:vAlign w:val="bottom"/>
          </w:tcPr>
          <w:p>
            <w:pPr>
              <w:pStyle w:val="Normal"/>
              <w:rPr/>
            </w:pPr>
            <w:r>
              <w:rPr/>
              <w:t>Jackfruit</w:t>
            </w:r>
          </w:p>
        </w:tc>
        <w:tc>
          <w:tcPr>
            <w:tcW w:w="2806" w:type="dxa"/>
            <w:tcBorders/>
            <w:vAlign w:val="bottom"/>
          </w:tcPr>
          <w:p>
            <w:pPr>
              <w:pStyle w:val="Normal"/>
              <w:rPr/>
            </w:pPr>
            <w:r>
              <w:rPr>
                <w:i/>
              </w:rPr>
              <w:t>Artocarpus heterophyllus</w:t>
            </w:r>
          </w:p>
        </w:tc>
        <w:tc>
          <w:tcPr>
            <w:tcW w:w="2308" w:type="dxa"/>
            <w:tcBorders/>
            <w:vAlign w:val="bottom"/>
          </w:tcPr>
          <w:p>
            <w:pPr>
              <w:pStyle w:val="Normal"/>
              <w:rPr/>
            </w:pPr>
            <w:r>
              <w:rPr/>
              <w:t>Moraceae</w:t>
            </w:r>
          </w:p>
        </w:tc>
      </w:tr>
      <w:tr>
        <w:trPr>
          <w:trHeight w:val="260" w:hRule="atLeast"/>
        </w:trPr>
        <w:tc>
          <w:tcPr>
            <w:tcW w:w="637" w:type="dxa"/>
            <w:tcBorders/>
            <w:vAlign w:val="bottom"/>
          </w:tcPr>
          <w:p>
            <w:pPr>
              <w:pStyle w:val="Normal"/>
              <w:jc w:val="end"/>
              <w:rPr/>
            </w:pPr>
            <w:r>
              <w:rPr/>
              <w:t>2</w:t>
            </w:r>
          </w:p>
        </w:tc>
        <w:tc>
          <w:tcPr>
            <w:tcW w:w="3108" w:type="dxa"/>
            <w:tcBorders/>
            <w:vAlign w:val="bottom"/>
          </w:tcPr>
          <w:p>
            <w:pPr>
              <w:pStyle w:val="Normal"/>
              <w:rPr/>
            </w:pPr>
            <w:r>
              <w:rPr/>
              <w:t>Beauty Leaf</w:t>
            </w:r>
          </w:p>
        </w:tc>
        <w:tc>
          <w:tcPr>
            <w:tcW w:w="2806" w:type="dxa"/>
            <w:tcBorders/>
            <w:vAlign w:val="bottom"/>
          </w:tcPr>
          <w:p>
            <w:pPr>
              <w:pStyle w:val="Normal"/>
              <w:rPr/>
            </w:pPr>
            <w:r>
              <w:rPr>
                <w:i/>
              </w:rPr>
              <w:t>Calophyllum apetalum</w:t>
            </w:r>
          </w:p>
        </w:tc>
        <w:tc>
          <w:tcPr>
            <w:tcW w:w="2308" w:type="dxa"/>
            <w:tcBorders/>
            <w:vAlign w:val="bottom"/>
          </w:tcPr>
          <w:p>
            <w:pPr>
              <w:pStyle w:val="Normal"/>
              <w:rPr/>
            </w:pPr>
            <w:r>
              <w:rPr/>
              <w:t>Calophyllaceae</w:t>
            </w:r>
          </w:p>
        </w:tc>
      </w:tr>
      <w:tr>
        <w:trPr>
          <w:trHeight w:val="260" w:hRule="atLeast"/>
        </w:trPr>
        <w:tc>
          <w:tcPr>
            <w:tcW w:w="637" w:type="dxa"/>
            <w:tcBorders/>
            <w:vAlign w:val="bottom"/>
          </w:tcPr>
          <w:p>
            <w:pPr>
              <w:pStyle w:val="Normal"/>
              <w:jc w:val="end"/>
              <w:rPr/>
            </w:pPr>
            <w:r>
              <w:rPr/>
              <w:t>3</w:t>
            </w:r>
          </w:p>
        </w:tc>
        <w:tc>
          <w:tcPr>
            <w:tcW w:w="3108" w:type="dxa"/>
            <w:tcBorders/>
            <w:vAlign w:val="bottom"/>
          </w:tcPr>
          <w:p>
            <w:pPr>
              <w:pStyle w:val="Normal"/>
              <w:rPr/>
            </w:pPr>
            <w:r>
              <w:rPr/>
              <w:t>Cinnamon</w:t>
            </w:r>
          </w:p>
        </w:tc>
        <w:tc>
          <w:tcPr>
            <w:tcW w:w="2806" w:type="dxa"/>
            <w:tcBorders/>
            <w:vAlign w:val="bottom"/>
          </w:tcPr>
          <w:p>
            <w:pPr>
              <w:pStyle w:val="Normal"/>
              <w:rPr/>
            </w:pPr>
            <w:r>
              <w:rPr>
                <w:i/>
              </w:rPr>
              <w:t>Cinnamomum verum</w:t>
            </w:r>
          </w:p>
        </w:tc>
        <w:tc>
          <w:tcPr>
            <w:tcW w:w="2308" w:type="dxa"/>
            <w:tcBorders/>
            <w:vAlign w:val="bottom"/>
          </w:tcPr>
          <w:p>
            <w:pPr>
              <w:pStyle w:val="Normal"/>
              <w:rPr/>
            </w:pPr>
            <w:r>
              <w:rPr/>
              <w:t>Lauraceae</w:t>
            </w:r>
          </w:p>
        </w:tc>
      </w:tr>
      <w:tr>
        <w:trPr>
          <w:trHeight w:val="260" w:hRule="atLeast"/>
        </w:trPr>
        <w:tc>
          <w:tcPr>
            <w:tcW w:w="637" w:type="dxa"/>
            <w:tcBorders/>
            <w:vAlign w:val="bottom"/>
          </w:tcPr>
          <w:p>
            <w:pPr>
              <w:pStyle w:val="Normal"/>
              <w:jc w:val="end"/>
              <w:rPr/>
            </w:pPr>
            <w:r>
              <w:rPr/>
              <w:t>4</w:t>
            </w:r>
          </w:p>
        </w:tc>
        <w:tc>
          <w:tcPr>
            <w:tcW w:w="3108" w:type="dxa"/>
            <w:tcBorders/>
            <w:vAlign w:val="bottom"/>
          </w:tcPr>
          <w:p>
            <w:pPr>
              <w:pStyle w:val="Normal"/>
              <w:rPr/>
            </w:pPr>
            <w:r>
              <w:rPr/>
              <w:t>Forest Apple</w:t>
            </w:r>
          </w:p>
        </w:tc>
        <w:tc>
          <w:tcPr>
            <w:tcW w:w="2806" w:type="dxa"/>
            <w:tcBorders/>
            <w:vAlign w:val="bottom"/>
          </w:tcPr>
          <w:p>
            <w:pPr>
              <w:pStyle w:val="Normal"/>
              <w:rPr/>
            </w:pPr>
            <w:r>
              <w:rPr>
                <w:i/>
              </w:rPr>
              <w:t>Eugenia gardneri</w:t>
            </w:r>
          </w:p>
        </w:tc>
        <w:tc>
          <w:tcPr>
            <w:tcW w:w="2308" w:type="dxa"/>
            <w:tcBorders/>
            <w:vAlign w:val="bottom"/>
          </w:tcPr>
          <w:p>
            <w:pPr>
              <w:pStyle w:val="Normal"/>
              <w:rPr/>
            </w:pPr>
            <w:r>
              <w:rPr/>
              <w:t>Myrtaceae</w:t>
            </w:r>
          </w:p>
        </w:tc>
      </w:tr>
      <w:tr>
        <w:trPr>
          <w:trHeight w:val="260" w:hRule="atLeast"/>
        </w:trPr>
        <w:tc>
          <w:tcPr>
            <w:tcW w:w="637" w:type="dxa"/>
            <w:tcBorders/>
            <w:vAlign w:val="bottom"/>
          </w:tcPr>
          <w:p>
            <w:pPr>
              <w:pStyle w:val="Normal"/>
              <w:jc w:val="end"/>
              <w:rPr/>
            </w:pPr>
            <w:r>
              <w:rPr/>
              <w:t>5</w:t>
            </w:r>
          </w:p>
        </w:tc>
        <w:tc>
          <w:tcPr>
            <w:tcW w:w="3108" w:type="dxa"/>
            <w:tcBorders/>
            <w:vAlign w:val="bottom"/>
          </w:tcPr>
          <w:p>
            <w:pPr>
              <w:pStyle w:val="Normal"/>
              <w:rPr/>
            </w:pPr>
            <w:r>
              <w:rPr/>
              <w:t>Malabar Tamarind</w:t>
            </w:r>
          </w:p>
        </w:tc>
        <w:tc>
          <w:tcPr>
            <w:tcW w:w="2806" w:type="dxa"/>
            <w:tcBorders/>
            <w:vAlign w:val="bottom"/>
          </w:tcPr>
          <w:p>
            <w:pPr>
              <w:pStyle w:val="Normal"/>
              <w:rPr/>
            </w:pPr>
            <w:r>
              <w:rPr>
                <w:i/>
              </w:rPr>
              <w:t>Garcinia gummi-gutta</w:t>
            </w:r>
          </w:p>
        </w:tc>
        <w:tc>
          <w:tcPr>
            <w:tcW w:w="2308" w:type="dxa"/>
            <w:tcBorders/>
            <w:vAlign w:val="bottom"/>
          </w:tcPr>
          <w:p>
            <w:pPr>
              <w:pStyle w:val="Normal"/>
              <w:rPr/>
            </w:pPr>
            <w:r>
              <w:rPr/>
              <w:t>Clusiaceae</w:t>
            </w:r>
          </w:p>
        </w:tc>
      </w:tr>
      <w:tr>
        <w:trPr>
          <w:trHeight w:val="260" w:hRule="atLeast"/>
        </w:trPr>
        <w:tc>
          <w:tcPr>
            <w:tcW w:w="637" w:type="dxa"/>
            <w:tcBorders/>
            <w:vAlign w:val="bottom"/>
          </w:tcPr>
          <w:p>
            <w:pPr>
              <w:pStyle w:val="Normal"/>
              <w:jc w:val="end"/>
              <w:rPr/>
            </w:pPr>
            <w:r>
              <w:rPr/>
              <w:t>6</w:t>
            </w:r>
          </w:p>
        </w:tc>
        <w:tc>
          <w:tcPr>
            <w:tcW w:w="3108" w:type="dxa"/>
            <w:tcBorders/>
            <w:vAlign w:val="bottom"/>
          </w:tcPr>
          <w:p>
            <w:pPr>
              <w:pStyle w:val="Normal"/>
              <w:rPr/>
            </w:pPr>
            <w:r>
              <w:rPr/>
              <w:t>Hopea</w:t>
            </w:r>
          </w:p>
        </w:tc>
        <w:tc>
          <w:tcPr>
            <w:tcW w:w="2806" w:type="dxa"/>
            <w:tcBorders/>
            <w:vAlign w:val="bottom"/>
          </w:tcPr>
          <w:p>
            <w:pPr>
              <w:pStyle w:val="Normal"/>
              <w:rPr/>
            </w:pPr>
            <w:r>
              <w:rPr>
                <w:i/>
              </w:rPr>
              <w:t>Hopea parviflora</w:t>
            </w:r>
          </w:p>
        </w:tc>
        <w:tc>
          <w:tcPr>
            <w:tcW w:w="2308" w:type="dxa"/>
            <w:tcBorders/>
            <w:vAlign w:val="bottom"/>
          </w:tcPr>
          <w:p>
            <w:pPr>
              <w:pStyle w:val="Normal"/>
              <w:rPr/>
            </w:pPr>
            <w:r>
              <w:rPr/>
              <w:t>Dipterocarpaceae</w:t>
            </w:r>
          </w:p>
        </w:tc>
      </w:tr>
      <w:tr>
        <w:trPr>
          <w:trHeight w:val="260" w:hRule="atLeast"/>
        </w:trPr>
        <w:tc>
          <w:tcPr>
            <w:tcW w:w="637" w:type="dxa"/>
            <w:tcBorders/>
            <w:vAlign w:val="bottom"/>
          </w:tcPr>
          <w:p>
            <w:pPr>
              <w:pStyle w:val="Normal"/>
              <w:jc w:val="end"/>
              <w:rPr/>
            </w:pPr>
            <w:r>
              <w:rPr/>
              <w:t>7</w:t>
            </w:r>
          </w:p>
        </w:tc>
        <w:tc>
          <w:tcPr>
            <w:tcW w:w="3108" w:type="dxa"/>
            <w:tcBorders/>
            <w:vAlign w:val="bottom"/>
          </w:tcPr>
          <w:p>
            <w:pPr>
              <w:pStyle w:val="Normal"/>
              <w:rPr/>
            </w:pPr>
            <w:r>
              <w:rPr/>
              <w:t>Wight's Lophopetalum</w:t>
            </w:r>
          </w:p>
        </w:tc>
        <w:tc>
          <w:tcPr>
            <w:tcW w:w="2806" w:type="dxa"/>
            <w:tcBorders/>
            <w:vAlign w:val="bottom"/>
          </w:tcPr>
          <w:p>
            <w:pPr>
              <w:pStyle w:val="Normal"/>
              <w:rPr/>
            </w:pPr>
            <w:r>
              <w:rPr>
                <w:i/>
              </w:rPr>
              <w:t>Lophopetalum wightianum</w:t>
            </w:r>
          </w:p>
        </w:tc>
        <w:tc>
          <w:tcPr>
            <w:tcW w:w="2308" w:type="dxa"/>
            <w:tcBorders/>
            <w:vAlign w:val="bottom"/>
          </w:tcPr>
          <w:p>
            <w:pPr>
              <w:pStyle w:val="Normal"/>
              <w:rPr/>
            </w:pPr>
            <w:r>
              <w:rPr/>
              <w:t>Celastraceae</w:t>
            </w:r>
          </w:p>
        </w:tc>
      </w:tr>
      <w:tr>
        <w:trPr>
          <w:trHeight w:val="260" w:hRule="atLeast"/>
        </w:trPr>
        <w:tc>
          <w:tcPr>
            <w:tcW w:w="637" w:type="dxa"/>
            <w:tcBorders/>
            <w:vAlign w:val="bottom"/>
          </w:tcPr>
          <w:p>
            <w:pPr>
              <w:pStyle w:val="Normal"/>
              <w:jc w:val="end"/>
              <w:rPr/>
            </w:pPr>
            <w:r>
              <w:rPr/>
              <w:t>8</w:t>
            </w:r>
          </w:p>
        </w:tc>
        <w:tc>
          <w:tcPr>
            <w:tcW w:w="3108" w:type="dxa"/>
            <w:tcBorders/>
            <w:vAlign w:val="bottom"/>
          </w:tcPr>
          <w:p>
            <w:pPr>
              <w:pStyle w:val="Normal"/>
              <w:rPr/>
            </w:pPr>
            <w:r>
              <w:rPr/>
              <w:t>Malabar Nutmeg</w:t>
            </w:r>
          </w:p>
        </w:tc>
        <w:tc>
          <w:tcPr>
            <w:tcW w:w="2806" w:type="dxa"/>
            <w:tcBorders/>
            <w:vAlign w:val="bottom"/>
          </w:tcPr>
          <w:p>
            <w:pPr>
              <w:pStyle w:val="Normal"/>
              <w:rPr/>
            </w:pPr>
            <w:r>
              <w:rPr>
                <w:i/>
              </w:rPr>
              <w:t>Myristica malabarica</w:t>
            </w:r>
          </w:p>
        </w:tc>
        <w:tc>
          <w:tcPr>
            <w:tcW w:w="2308" w:type="dxa"/>
            <w:tcBorders/>
            <w:vAlign w:val="bottom"/>
          </w:tcPr>
          <w:p>
            <w:pPr>
              <w:pStyle w:val="Normal"/>
              <w:rPr/>
            </w:pPr>
            <w:r>
              <w:rPr/>
              <w:t>Myristicaceae</w:t>
            </w:r>
          </w:p>
        </w:tc>
      </w:tr>
      <w:tr>
        <w:trPr>
          <w:trHeight w:val="260" w:hRule="atLeast"/>
        </w:trPr>
        <w:tc>
          <w:tcPr>
            <w:tcW w:w="637" w:type="dxa"/>
            <w:tcBorders/>
            <w:vAlign w:val="bottom"/>
          </w:tcPr>
          <w:p>
            <w:pPr>
              <w:pStyle w:val="Normal"/>
              <w:jc w:val="end"/>
              <w:rPr/>
            </w:pPr>
            <w:r>
              <w:rPr/>
              <w:t>9</w:t>
            </w:r>
          </w:p>
        </w:tc>
        <w:tc>
          <w:tcPr>
            <w:tcW w:w="3108" w:type="dxa"/>
            <w:tcBorders/>
            <w:vAlign w:val="bottom"/>
          </w:tcPr>
          <w:p>
            <w:pPr>
              <w:pStyle w:val="Normal"/>
              <w:rPr/>
            </w:pPr>
            <w:r>
              <w:rPr/>
              <w:t>Sal Tree (Shorea robusta)</w:t>
            </w:r>
          </w:p>
        </w:tc>
        <w:tc>
          <w:tcPr>
            <w:tcW w:w="2806" w:type="dxa"/>
            <w:tcBorders/>
            <w:vAlign w:val="bottom"/>
          </w:tcPr>
          <w:p>
            <w:pPr>
              <w:pStyle w:val="Normal"/>
              <w:rPr/>
            </w:pPr>
            <w:r>
              <w:rPr>
                <w:i/>
              </w:rPr>
              <w:t xml:space="preserve">Shorea </w:t>
            </w:r>
            <w:commentRangeStart w:id="8"/>
            <w:r>
              <w:rPr>
                <w:i/>
              </w:rPr>
              <w:t>robusta</w:t>
            </w:r>
            <w:commentRangeEnd w:id="8"/>
            <w:r>
              <w:commentReference w:id="8"/>
            </w:r>
            <w:r>
              <w:rPr>
                <w:i/>
              </w:rPr>
            </w:r>
          </w:p>
        </w:tc>
        <w:tc>
          <w:tcPr>
            <w:tcW w:w="2308" w:type="dxa"/>
            <w:tcBorders/>
            <w:vAlign w:val="bottom"/>
          </w:tcPr>
          <w:p>
            <w:pPr>
              <w:pStyle w:val="Normal"/>
              <w:rPr/>
            </w:pPr>
            <w:r>
              <w:rPr/>
              <w:t>Dipterocarpaceae</w:t>
            </w:r>
          </w:p>
        </w:tc>
      </w:tr>
      <w:tr>
        <w:trPr>
          <w:trHeight w:val="260" w:hRule="atLeast"/>
        </w:trPr>
        <w:tc>
          <w:tcPr>
            <w:tcW w:w="637" w:type="dxa"/>
            <w:tcBorders/>
            <w:vAlign w:val="bottom"/>
          </w:tcPr>
          <w:p>
            <w:pPr>
              <w:pStyle w:val="Normal"/>
              <w:jc w:val="end"/>
              <w:rPr/>
            </w:pPr>
            <w:r>
              <w:rPr/>
              <w:t>10</w:t>
            </w:r>
          </w:p>
        </w:tc>
        <w:tc>
          <w:tcPr>
            <w:tcW w:w="3108" w:type="dxa"/>
            <w:tcBorders/>
            <w:vAlign w:val="bottom"/>
          </w:tcPr>
          <w:p>
            <w:pPr>
              <w:pStyle w:val="Normal"/>
              <w:rPr/>
            </w:pPr>
            <w:r>
              <w:rPr/>
              <w:t>Big Leaf Mahogany</w:t>
            </w:r>
          </w:p>
        </w:tc>
        <w:tc>
          <w:tcPr>
            <w:tcW w:w="2806" w:type="dxa"/>
            <w:tcBorders/>
            <w:vAlign w:val="bottom"/>
          </w:tcPr>
          <w:p>
            <w:pPr>
              <w:pStyle w:val="Normal"/>
              <w:rPr/>
            </w:pPr>
            <w:r>
              <w:rPr>
                <w:i/>
              </w:rPr>
              <w:t>Swietenia macrophylla</w:t>
            </w:r>
          </w:p>
        </w:tc>
        <w:tc>
          <w:tcPr>
            <w:tcW w:w="2308" w:type="dxa"/>
            <w:tcBorders/>
            <w:vAlign w:val="bottom"/>
          </w:tcPr>
          <w:p>
            <w:pPr>
              <w:pStyle w:val="Normal"/>
              <w:rPr/>
            </w:pPr>
            <w:r>
              <w:rPr/>
              <w:t>Meliaceae</w:t>
            </w:r>
          </w:p>
        </w:tc>
      </w:tr>
      <w:tr>
        <w:trPr>
          <w:trHeight w:val="260" w:hRule="atLeast"/>
        </w:trPr>
        <w:tc>
          <w:tcPr>
            <w:tcW w:w="637" w:type="dxa"/>
            <w:tcBorders/>
            <w:vAlign w:val="bottom"/>
          </w:tcPr>
          <w:p>
            <w:pPr>
              <w:pStyle w:val="Normal"/>
              <w:jc w:val="end"/>
              <w:rPr/>
            </w:pPr>
            <w:r>
              <w:rPr/>
              <w:t>11</w:t>
            </w:r>
          </w:p>
        </w:tc>
        <w:tc>
          <w:tcPr>
            <w:tcW w:w="3108" w:type="dxa"/>
            <w:tcBorders/>
            <w:vAlign w:val="bottom"/>
          </w:tcPr>
          <w:p>
            <w:pPr>
              <w:pStyle w:val="Normal"/>
              <w:rPr/>
            </w:pPr>
            <w:r>
              <w:rPr/>
              <w:t>Clove Berry</w:t>
            </w:r>
          </w:p>
        </w:tc>
        <w:tc>
          <w:tcPr>
            <w:tcW w:w="2806" w:type="dxa"/>
            <w:tcBorders/>
            <w:vAlign w:val="bottom"/>
          </w:tcPr>
          <w:p>
            <w:pPr>
              <w:pStyle w:val="Normal"/>
              <w:rPr/>
            </w:pPr>
            <w:r>
              <w:rPr>
                <w:i/>
              </w:rPr>
              <w:t>Syzygium caryophyllatum</w:t>
            </w:r>
          </w:p>
        </w:tc>
        <w:tc>
          <w:tcPr>
            <w:tcW w:w="2308" w:type="dxa"/>
            <w:tcBorders/>
            <w:vAlign w:val="bottom"/>
          </w:tcPr>
          <w:p>
            <w:pPr>
              <w:pStyle w:val="Normal"/>
              <w:rPr/>
            </w:pPr>
            <w:r>
              <w:rPr/>
              <w:t>Myrtaceae</w:t>
            </w:r>
          </w:p>
        </w:tc>
      </w:tr>
      <w:tr>
        <w:trPr>
          <w:trHeight w:val="260" w:hRule="atLeast"/>
        </w:trPr>
        <w:tc>
          <w:tcPr>
            <w:tcW w:w="637" w:type="dxa"/>
            <w:tcBorders/>
            <w:vAlign w:val="bottom"/>
          </w:tcPr>
          <w:p>
            <w:pPr>
              <w:pStyle w:val="Normal"/>
              <w:jc w:val="end"/>
              <w:rPr/>
            </w:pPr>
            <w:r>
              <w:rPr/>
              <w:t>12</w:t>
            </w:r>
          </w:p>
        </w:tc>
        <w:tc>
          <w:tcPr>
            <w:tcW w:w="3108" w:type="dxa"/>
            <w:tcBorders/>
            <w:vAlign w:val="bottom"/>
          </w:tcPr>
          <w:p>
            <w:pPr>
              <w:pStyle w:val="Normal"/>
              <w:rPr/>
            </w:pPr>
            <w:r>
              <w:rPr/>
              <w:t>Java Plum</w:t>
            </w:r>
          </w:p>
        </w:tc>
        <w:tc>
          <w:tcPr>
            <w:tcW w:w="2806" w:type="dxa"/>
            <w:tcBorders/>
            <w:vAlign w:val="bottom"/>
          </w:tcPr>
          <w:p>
            <w:pPr>
              <w:pStyle w:val="Normal"/>
              <w:rPr/>
            </w:pPr>
            <w:r>
              <w:rPr>
                <w:i/>
              </w:rPr>
              <w:t>Syzygium cumini</w:t>
            </w:r>
          </w:p>
        </w:tc>
        <w:tc>
          <w:tcPr>
            <w:tcW w:w="2308" w:type="dxa"/>
            <w:tcBorders/>
            <w:vAlign w:val="bottom"/>
          </w:tcPr>
          <w:p>
            <w:pPr>
              <w:pStyle w:val="Normal"/>
              <w:rPr/>
            </w:pPr>
            <w:r>
              <w:rPr/>
              <w:t>Myrtaceae</w:t>
            </w:r>
          </w:p>
        </w:tc>
      </w:tr>
      <w:tr>
        <w:trPr>
          <w:trHeight w:val="260" w:hRule="atLeast"/>
        </w:trPr>
        <w:tc>
          <w:tcPr>
            <w:tcW w:w="637" w:type="dxa"/>
            <w:tcBorders/>
            <w:vAlign w:val="bottom"/>
          </w:tcPr>
          <w:p>
            <w:pPr>
              <w:pStyle w:val="Normal"/>
              <w:jc w:val="end"/>
              <w:rPr/>
            </w:pPr>
            <w:r>
              <w:rPr/>
              <w:t>13</w:t>
            </w:r>
          </w:p>
        </w:tc>
        <w:tc>
          <w:tcPr>
            <w:tcW w:w="3108" w:type="dxa"/>
            <w:tcBorders/>
            <w:vAlign w:val="bottom"/>
          </w:tcPr>
          <w:p>
            <w:pPr>
              <w:pStyle w:val="Normal"/>
              <w:rPr/>
            </w:pPr>
            <w:r>
              <w:rPr/>
              <w:t>Rose Apple</w:t>
            </w:r>
          </w:p>
        </w:tc>
        <w:tc>
          <w:tcPr>
            <w:tcW w:w="2806" w:type="dxa"/>
            <w:tcBorders/>
            <w:vAlign w:val="bottom"/>
          </w:tcPr>
          <w:p>
            <w:pPr>
              <w:pStyle w:val="Normal"/>
              <w:rPr/>
            </w:pPr>
            <w:r>
              <w:rPr>
                <w:i/>
              </w:rPr>
              <w:t>Syzygium stomaticum</w:t>
            </w:r>
          </w:p>
        </w:tc>
        <w:tc>
          <w:tcPr>
            <w:tcW w:w="2308" w:type="dxa"/>
            <w:tcBorders/>
            <w:vAlign w:val="bottom"/>
          </w:tcPr>
          <w:p>
            <w:pPr>
              <w:pStyle w:val="Normal"/>
              <w:rPr/>
            </w:pPr>
            <w:r>
              <w:rPr/>
              <w:t>Myrtaceae</w:t>
            </w:r>
          </w:p>
        </w:tc>
      </w:tr>
      <w:tr>
        <w:trPr>
          <w:trHeight w:val="260" w:hRule="atLeast"/>
        </w:trPr>
        <w:tc>
          <w:tcPr>
            <w:tcW w:w="637" w:type="dxa"/>
            <w:tcBorders/>
            <w:vAlign w:val="bottom"/>
          </w:tcPr>
          <w:p>
            <w:pPr>
              <w:pStyle w:val="Normal"/>
              <w:jc w:val="end"/>
              <w:rPr/>
            </w:pPr>
            <w:r>
              <w:rPr/>
              <w:t>14</w:t>
            </w:r>
          </w:p>
        </w:tc>
        <w:tc>
          <w:tcPr>
            <w:tcW w:w="3108" w:type="dxa"/>
            <w:tcBorders/>
            <w:vAlign w:val="bottom"/>
          </w:tcPr>
          <w:p>
            <w:pPr>
              <w:pStyle w:val="Normal"/>
              <w:rPr/>
            </w:pPr>
            <w:r>
              <w:rPr/>
              <w:t>Ceylon Gooseberry</w:t>
            </w:r>
          </w:p>
        </w:tc>
        <w:tc>
          <w:tcPr>
            <w:tcW w:w="2806" w:type="dxa"/>
            <w:tcBorders/>
            <w:vAlign w:val="bottom"/>
          </w:tcPr>
          <w:p>
            <w:pPr>
              <w:pStyle w:val="Normal"/>
              <w:rPr/>
            </w:pPr>
            <w:r>
              <w:rPr>
                <w:i/>
              </w:rPr>
              <w:t>Syzygium zeylanicum</w:t>
            </w:r>
          </w:p>
        </w:tc>
        <w:tc>
          <w:tcPr>
            <w:tcW w:w="2308" w:type="dxa"/>
            <w:tcBorders/>
            <w:vAlign w:val="bottom"/>
          </w:tcPr>
          <w:p>
            <w:pPr>
              <w:pStyle w:val="Normal"/>
              <w:rPr/>
            </w:pPr>
            <w:r>
              <w:rPr/>
              <w:t>Myrtaceae</w:t>
            </w:r>
          </w:p>
        </w:tc>
      </w:tr>
      <w:tr>
        <w:trPr>
          <w:trHeight w:val="260" w:hRule="atLeast"/>
        </w:trPr>
        <w:tc>
          <w:tcPr>
            <w:tcW w:w="637" w:type="dxa"/>
            <w:tcBorders/>
            <w:vAlign w:val="bottom"/>
          </w:tcPr>
          <w:p>
            <w:pPr>
              <w:pStyle w:val="Normal"/>
              <w:jc w:val="end"/>
              <w:rPr/>
            </w:pPr>
            <w:r>
              <w:rPr/>
              <w:t>15</w:t>
            </w:r>
          </w:p>
        </w:tc>
        <w:tc>
          <w:tcPr>
            <w:tcW w:w="3108" w:type="dxa"/>
            <w:tcBorders/>
            <w:vAlign w:val="bottom"/>
          </w:tcPr>
          <w:p>
            <w:pPr>
              <w:pStyle w:val="Normal"/>
              <w:rPr/>
            </w:pPr>
            <w:r>
              <w:rPr/>
              <w:t>Indian Copal Tree</w:t>
            </w:r>
          </w:p>
        </w:tc>
        <w:tc>
          <w:tcPr>
            <w:tcW w:w="2806" w:type="dxa"/>
            <w:tcBorders/>
            <w:vAlign w:val="bottom"/>
          </w:tcPr>
          <w:p>
            <w:pPr>
              <w:pStyle w:val="Normal"/>
              <w:rPr/>
            </w:pPr>
            <w:r>
              <w:rPr>
                <w:i/>
              </w:rPr>
              <w:t>Vateria indica</w:t>
            </w:r>
          </w:p>
        </w:tc>
        <w:tc>
          <w:tcPr>
            <w:tcW w:w="2308" w:type="dxa"/>
            <w:tcBorders/>
            <w:vAlign w:val="bottom"/>
          </w:tcPr>
          <w:p>
            <w:pPr>
              <w:pStyle w:val="Normal"/>
              <w:rPr/>
            </w:pPr>
            <w:r>
              <w:rPr/>
              <w:t>Dipterocarpaceae</w:t>
            </w:r>
          </w:p>
        </w:tc>
      </w:tr>
      <w:tr>
        <w:trPr>
          <w:trHeight w:val="260" w:hRule="atLeast"/>
        </w:trPr>
        <w:tc>
          <w:tcPr>
            <w:tcW w:w="637" w:type="dxa"/>
            <w:tcBorders/>
            <w:vAlign w:val="bottom"/>
          </w:tcPr>
          <w:p>
            <w:pPr>
              <w:pStyle w:val="Normal"/>
              <w:jc w:val="end"/>
              <w:rPr/>
            </w:pPr>
            <w:r>
              <w:rPr/>
              <w:t>16</w:t>
            </w:r>
          </w:p>
        </w:tc>
        <w:tc>
          <w:tcPr>
            <w:tcW w:w="3108" w:type="dxa"/>
            <w:tcBorders/>
            <w:vAlign w:val="bottom"/>
          </w:tcPr>
          <w:p>
            <w:pPr>
              <w:pStyle w:val="Normal"/>
              <w:rPr/>
            </w:pPr>
            <w:r>
              <w:rPr/>
              <w:t>Hairy Artocarpus</w:t>
            </w:r>
          </w:p>
        </w:tc>
        <w:tc>
          <w:tcPr>
            <w:tcW w:w="2806" w:type="dxa"/>
            <w:tcBorders/>
            <w:vAlign w:val="bottom"/>
          </w:tcPr>
          <w:p>
            <w:pPr>
              <w:pStyle w:val="Normal"/>
              <w:rPr/>
            </w:pPr>
            <w:r>
              <w:rPr>
                <w:i/>
              </w:rPr>
              <w:t>Artocarpus hirsutus</w:t>
            </w:r>
          </w:p>
        </w:tc>
        <w:tc>
          <w:tcPr>
            <w:tcW w:w="2308" w:type="dxa"/>
            <w:tcBorders/>
            <w:vAlign w:val="bottom"/>
          </w:tcPr>
          <w:p>
            <w:pPr>
              <w:pStyle w:val="Normal"/>
              <w:rPr/>
            </w:pPr>
            <w:r>
              <w:rPr/>
              <w:t>Moraceae</w:t>
            </w:r>
          </w:p>
        </w:tc>
      </w:tr>
    </w:tbl>
    <w:p>
      <w:pPr>
        <w:pStyle w:val="Normal"/>
        <w:rPr/>
      </w:pPr>
      <w:r>
        <w:rPr/>
      </w:r>
    </w:p>
    <w:p>
      <w:pPr>
        <w:pStyle w:val="Normal"/>
        <w:rPr/>
      </w:pPr>
      <w:r>
        <w:rPr/>
      </w:r>
    </w:p>
    <w:p>
      <w:pPr>
        <w:pStyle w:val="Normal"/>
        <w:rPr>
          <w:b/>
          <w:bCs/>
          <w:lang w:val="en-GB"/>
        </w:rPr>
      </w:pPr>
      <w:r>
        <w:rPr>
          <w:b/>
          <w:bCs/>
          <w:lang w:val="en-GB"/>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1" w:author="Reviewer" w:date="2024-02-13T09:53:00Z" w:initials="MK">
    <w:p>
      <w:pPr>
        <w:overflowPunct w:val="false"/>
        <w:rPr/>
      </w:pPr>
      <w:r>
        <w:rPr>
          <w:rFonts w:eastAsia="Segoe UI" w:cs="Tahoma"/>
          <w:kern w:val="0"/>
          <w:lang w:val="en-US" w:eastAsia="en-US" w:bidi="en-US"/>
        </w:rPr>
        <w:t>The methods are not in a format for publication. Check papers to see how this is done.</w:t>
      </w:r>
    </w:p>
  </w:comment>
  <w:comment w:id="0" w:author="Reviewer" w:date="2024-02-13T10:09:00Z" w:initials="MK">
    <w:p>
      <w:pPr>
        <w:overflowPunct w:val="false"/>
        <w:rPr/>
      </w:pPr>
      <w:r>
        <w:rPr>
          <w:rFonts w:eastAsia="Segoe UI" w:cs="Tahoma"/>
          <w:kern w:val="0"/>
          <w:lang w:val="en-US" w:eastAsia="en-US" w:bidi="en-US"/>
        </w:rPr>
        <w:t>There are no citations in the methods. This is not the way it should be written for a manuscript. See published papers for how methods should be written.</w:t>
      </w:r>
    </w:p>
  </w:comment>
  <w:comment w:id="2" w:author="Reviewer" w:date="2024-02-13T10:09:00Z" w:initials="MK">
    <w:p w14:paraId="01000000">
      <w:pPr>
        <w:overflowPunct w:val="false"/>
        <w:rPr/>
      </w:pPr>
      <w:r>
        <w:rPr>
          <w:rFonts w:eastAsia="Segoe UI" w:cs="Tahoma"/>
          <w:kern w:val="0"/>
          <w:lang w:val="en-US" w:eastAsia="en-US" w:bidi="en-US"/>
        </w:rPr>
        <w:t xml:space="preserve">The methods need a brief description of each traits and how it was collected. </w:t>
      </w:r>
    </w:p>
  </w:comment>
  <w:comment w:id="3" w:author="Reviewer" w:date="2024-02-13T09:54:00Z" w:initials="MK">
    <w:p>
      <w:pPr>
        <w:overflowPunct w:val="false"/>
        <w:rPr/>
      </w:pPr>
      <w:r>
        <w:rPr>
          <w:rFonts w:eastAsia="Segoe UI" w:cs="Tahoma"/>
          <w:kern w:val="0"/>
          <w:lang w:val="en-US" w:eastAsia="en-US" w:bidi="en-US"/>
        </w:rPr>
        <w:t>Where are the biomass models?</w:t>
      </w:r>
    </w:p>
  </w:comment>
  <w:comment w:id="5" w:author="Reviewer" w:date="2024-02-13T10:15:00Z" w:initials="MK">
    <w:p>
      <w:pPr>
        <w:overflowPunct w:val="false"/>
        <w:rPr/>
      </w:pPr>
      <w:r>
        <w:rPr>
          <w:rFonts w:eastAsia="Segoe UI" w:cs="Tahoma"/>
          <w:kern w:val="0"/>
          <w:lang w:val="en-US" w:eastAsia="en-US" w:bidi="en-US"/>
        </w:rPr>
        <w:t xml:space="preserve">Explain how this was calculated. There are two different metrics used and they need to be explained accordingly. </w:t>
      </w:r>
    </w:p>
  </w:comment>
  <w:comment w:id="4" w:author="Reviewer" w:date="2024-02-13T09:54:00Z" w:initials="MK">
    <w:p>
      <w:pPr>
        <w:overflowPunct w:val="false"/>
        <w:rPr/>
      </w:pPr>
      <w:r>
        <w:rPr>
          <w:rFonts w:eastAsia="Segoe UI" w:cs="Tahoma"/>
          <w:kern w:val="0"/>
          <w:lang w:val="en-US" w:eastAsia="en-US" w:bidi="en-US"/>
        </w:rPr>
        <w:t>The model explanation needs all the details of model structure – this is very sparse. Again, see papers for how this is written.</w:t>
      </w:r>
    </w:p>
  </w:comment>
  <w:comment w:id="6" w:author="Reviewer" w:date="2024-02-13T10:26:00Z" w:initials="MK">
    <w:p>
      <w:pPr>
        <w:overflowPunct w:val="false"/>
        <w:rPr/>
      </w:pPr>
      <w:r>
        <w:rPr>
          <w:rFonts w:eastAsia="Segoe UI" w:cs="Tahoma"/>
          <w:kern w:val="0"/>
          <w:lang w:val="en-US" w:eastAsia="en-US" w:bidi="en-US"/>
        </w:rPr>
        <w:t>This should be in the results section.</w:t>
      </w:r>
    </w:p>
  </w:comment>
  <w:comment w:id="7" w:author="Reviewer" w:date="2024-02-13T09:11:00Z" w:initials="MK">
    <w:p>
      <w:pPr>
        <w:overflowPunct w:val="false"/>
        <w:rPr/>
      </w:pPr>
      <w:r>
        <w:rPr>
          <w:rFonts w:eastAsia="Segoe UI" w:cs="Tahoma"/>
          <w:kern w:val="0"/>
          <w:lang w:val="en-US" w:eastAsia="en-US" w:bidi="en-US"/>
        </w:rPr>
        <w:t>Not needed for paper</w:t>
      </w:r>
    </w:p>
  </w:comment>
  <w:comment w:id="8" w:author="Reviewer" w:date="2024-02-13T09:39:00Z" w:initials="MK">
    <w:p>
      <w:pPr>
        <w:overflowPunct w:val="false"/>
        <w:rPr/>
      </w:pPr>
      <w:r>
        <w:rPr>
          <w:rFonts w:eastAsia="Segoe UI" w:cs="Tahoma"/>
          <w:kern w:val="0"/>
          <w:lang w:val="en-US" w:eastAsia="en-US" w:bidi="en-US"/>
        </w:rPr>
        <w:t>Double check this. We didn’t have this.</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sEx>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Segoe UI">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75"/>
  <w:trackRevisions/>
  <w:defaultTabStop w:val="709"/>
  <w:autoHyphenation w:val="true"/>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IN"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23efc"/>
    <w:rPr>
      <w:sz w:val="16"/>
      <w:szCs w:val="16"/>
    </w:rPr>
  </w:style>
  <w:style w:type="character" w:styleId="CommentTextChar" w:customStyle="1">
    <w:name w:val="Comment Text Char"/>
    <w:basedOn w:val="DefaultParagraphFont"/>
    <w:link w:val="Annotationtext"/>
    <w:uiPriority w:val="99"/>
    <w:semiHidden/>
    <w:qFormat/>
    <w:rsid w:val="00323efc"/>
    <w:rPr>
      <w:rFonts w:cs="Mangal"/>
      <w:sz w:val="20"/>
      <w:szCs w:val="18"/>
    </w:rPr>
  </w:style>
  <w:style w:type="character" w:styleId="CommentSubjectChar" w:customStyle="1">
    <w:name w:val="Comment Subject Char"/>
    <w:basedOn w:val="CommentTextChar"/>
    <w:link w:val="Annotationsubject"/>
    <w:uiPriority w:val="99"/>
    <w:semiHidden/>
    <w:qFormat/>
    <w:rsid w:val="00323efc"/>
    <w:rPr>
      <w:rFonts w:cs="Mangal"/>
      <w:b/>
      <w:bCs/>
      <w:sz w:val="20"/>
      <w:szCs w:val="18"/>
    </w:rPr>
  </w:style>
  <w:style w:type="character" w:styleId="BalloonTextChar" w:customStyle="1">
    <w:name w:val="Balloon Text Char"/>
    <w:basedOn w:val="DefaultParagraphFont"/>
    <w:link w:val="BalloonText"/>
    <w:uiPriority w:val="99"/>
    <w:semiHidden/>
    <w:qFormat/>
    <w:rsid w:val="00323efc"/>
    <w:rPr>
      <w:rFonts w:ascii="Segoe UI" w:hAnsi="Segoe UI" w:cs="Mangal"/>
      <w:sz w:val="18"/>
      <w:szCs w:val="16"/>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rsid w:val="00323efc"/>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23efc"/>
    <w:pPr/>
    <w:rPr>
      <w:b/>
      <w:bCs/>
    </w:rPr>
  </w:style>
  <w:style w:type="paragraph" w:styleId="BalloonText">
    <w:name w:val="Balloon Text"/>
    <w:basedOn w:val="Normal"/>
    <w:link w:val="BalloonTextChar"/>
    <w:uiPriority w:val="99"/>
    <w:semiHidden/>
    <w:unhideWhenUsed/>
    <w:qFormat/>
    <w:rsid w:val="00323efc"/>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microsoft.com/office/2011/relationships/commentsExtended" Target="commentsExtended.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LibreOffice/7.6.2.1$Windows_X86_64 LibreOffice_project/56f7684011345957bbf33a7ee678afaf4d2ba333</Application>
  <AppVersion>15.0000</AppVersion>
  <Pages>2</Pages>
  <Words>508</Words>
  <Characters>2895</Characters>
  <CharactersWithSpaces>3333</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2024-02-12T15:08:33Z</dcterms:created>
  <dc:creator/>
  <dc:description/>
  <dc:language>en-IN</dc:language>
  <cp:lastModifiedBy/>
  <dcterms:modified xsi:type="dcterms:W3CDTF">2024-02-13T17:34:33Z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